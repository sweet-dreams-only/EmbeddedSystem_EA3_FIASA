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BA1C7F">
        <w:t>-- VehDyn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B7557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5029097" w:history="1">
        <w:r w:rsidR="00B75576" w:rsidRPr="00FB1AF6">
          <w:rPr>
            <w:rStyle w:val="Hyperlink"/>
            <w:noProof/>
          </w:rPr>
          <w:t>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Dependencies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8" w:history="1">
        <w:r w:rsidR="00B75576" w:rsidRPr="00FB1AF6">
          <w:rPr>
            <w:rStyle w:val="Hyperlink"/>
            <w:noProof/>
          </w:rPr>
          <w:t>1.1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SWCs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9" w:history="1">
        <w:r w:rsidR="00B75576" w:rsidRPr="00FB1AF6">
          <w:rPr>
            <w:rStyle w:val="Hyperlink"/>
            <w:noProof/>
          </w:rPr>
          <w:t>1.2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Global Functions(Non RTE) to be provided to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0" w:history="1">
        <w:r w:rsidR="00B75576" w:rsidRPr="00FB1AF6">
          <w:rPr>
            <w:rStyle w:val="Hyperlink"/>
            <w:noProof/>
          </w:rPr>
          <w:t>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1" w:history="1">
        <w:r w:rsidR="00B75576" w:rsidRPr="00FB1AF6">
          <w:rPr>
            <w:rStyle w:val="Hyperlink"/>
            <w:noProof/>
          </w:rPr>
          <w:t>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Build Time Config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2" w:history="1">
        <w:r w:rsidR="00B75576" w:rsidRPr="00FB1AF6">
          <w:rPr>
            <w:rStyle w:val="Hyperlink"/>
            <w:noProof/>
          </w:rPr>
          <w:t>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 Files to be provided by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3" w:history="1">
        <w:r w:rsidR="00B75576" w:rsidRPr="00FB1AF6">
          <w:rPr>
            <w:rStyle w:val="Hyperlink"/>
            <w:noProof/>
          </w:rPr>
          <w:t>2.2.1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 Vinci Parameter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4" w:history="1">
        <w:r w:rsidR="00B75576" w:rsidRPr="00FB1AF6">
          <w:rPr>
            <w:rStyle w:val="Hyperlink"/>
            <w:noProof/>
          </w:rPr>
          <w:t>2.2.2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DaVinci Interrupt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5" w:history="1">
        <w:r w:rsidR="00B75576" w:rsidRPr="00FB1AF6">
          <w:rPr>
            <w:rStyle w:val="Hyperlink"/>
            <w:noProof/>
          </w:rPr>
          <w:t>2.2.3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Manual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6" w:history="1">
        <w:r w:rsidR="00B75576" w:rsidRPr="00FB1AF6">
          <w:rPr>
            <w:rStyle w:val="Hyperlink"/>
            <w:noProof/>
          </w:rPr>
          <w:t>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Integration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7" w:history="1">
        <w:r w:rsidR="00B75576" w:rsidRPr="00FB1AF6">
          <w:rPr>
            <w:rStyle w:val="Hyperlink"/>
            <w:noProof/>
          </w:rPr>
          <w:t>3.1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Inputs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8" w:history="1">
        <w:r w:rsidR="00B75576" w:rsidRPr="00FB1AF6">
          <w:rPr>
            <w:rStyle w:val="Hyperlink"/>
            <w:noProof/>
          </w:rPr>
          <w:t>3.2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Outputs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9" w:history="1">
        <w:r w:rsidR="00B75576" w:rsidRPr="00FB1AF6">
          <w:rPr>
            <w:rStyle w:val="Hyperlink"/>
            <w:noProof/>
          </w:rPr>
          <w:t>3.3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Specific Include Path present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0" w:history="1">
        <w:r w:rsidR="00B75576" w:rsidRPr="00FB1AF6">
          <w:rPr>
            <w:rStyle w:val="Hyperlink"/>
            <w:noProof/>
          </w:rPr>
          <w:t>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Runnable Scheduling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5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1" w:history="1">
        <w:r w:rsidR="00B75576" w:rsidRPr="00FB1AF6">
          <w:rPr>
            <w:rStyle w:val="Hyperlink"/>
            <w:noProof/>
          </w:rPr>
          <w:t>5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Memory 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2" w:history="1">
        <w:r w:rsidR="00B75576" w:rsidRPr="00FB1AF6">
          <w:rPr>
            <w:rStyle w:val="Hyperlink"/>
            <w:noProof/>
          </w:rPr>
          <w:t>5.1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3" w:history="1">
        <w:r w:rsidR="00B75576" w:rsidRPr="00FB1AF6">
          <w:rPr>
            <w:rStyle w:val="Hyperlink"/>
            <w:noProof/>
          </w:rPr>
          <w:t>5.2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Usage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4" w:history="1">
        <w:r w:rsidR="00B75576" w:rsidRPr="00FB1AF6">
          <w:rPr>
            <w:rStyle w:val="Hyperlink"/>
            <w:noProof/>
          </w:rPr>
          <w:t>5.3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Non  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5" w:history="1">
        <w:r w:rsidR="00B75576" w:rsidRPr="00FB1AF6">
          <w:rPr>
            <w:rStyle w:val="Hyperlink"/>
            <w:noProof/>
          </w:rPr>
          <w:t>5.4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6" w:history="1">
        <w:r w:rsidR="00B75576" w:rsidRPr="00FB1AF6">
          <w:rPr>
            <w:rStyle w:val="Hyperlink"/>
            <w:noProof/>
          </w:rPr>
          <w:t>6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Compiler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7" w:history="1">
        <w:r w:rsidR="00B75576" w:rsidRPr="00FB1AF6">
          <w:rPr>
            <w:rStyle w:val="Hyperlink"/>
            <w:noProof/>
          </w:rPr>
          <w:t>6.1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Preprocessor MACRO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8" w:history="1">
        <w:r w:rsidR="00B75576" w:rsidRPr="00FB1AF6">
          <w:rPr>
            <w:rStyle w:val="Hyperlink"/>
            <w:noProof/>
          </w:rPr>
          <w:t>6.2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Optimization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FF039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9" w:history="1">
        <w:r w:rsidR="00B75576" w:rsidRPr="00FB1AF6">
          <w:rPr>
            <w:rStyle w:val="Hyperlink"/>
            <w:noProof/>
          </w:rPr>
          <w:t>7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Revision Control Log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7</w:t>
        </w:r>
        <w:r w:rsidR="00B7557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502909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502909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Pr="00BB79DD" w:rsidRDefault="00BB79DD" w:rsidP="00A751C3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6138" w:type="dxa"/>
          </w:tcPr>
          <w:p w:rsidR="008E2475" w:rsidRPr="00BB79DD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5029099"/>
      <w:r>
        <w:t xml:space="preserve">Global </w:t>
      </w:r>
      <w:r w:rsidR="00002748">
        <w:t>Functions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BB79DD" w:rsidRDefault="00F15676">
      <w:pPr>
        <w:spacing w:after="0"/>
      </w:pPr>
      <w:r>
        <w:t>&lt;</w:t>
      </w:r>
      <w:r w:rsidR="009E65F9">
        <w:t xml:space="preserve"> </w:t>
      </w:r>
      <w:r>
        <w:t xml:space="preserve">Global function </w:t>
      </w:r>
      <w:r w:rsidR="000D28B1">
        <w:t xml:space="preserve">(except the ones that are defined in RTE modules) </w:t>
      </w:r>
      <w:r>
        <w:t>that is defined in this component but used by other function&gt;</w:t>
      </w:r>
    </w:p>
    <w:p w:rsidR="004527BC" w:rsidRDefault="00BB79DD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502910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5029101"/>
      <w:r>
        <w:t>Build Time Config</w:t>
      </w:r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BB79DD" w:rsidRDefault="00AD699E" w:rsidP="00DE03FA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6502910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71DDB" w:rsidP="000D28B1">
      <w:r>
        <w:t>Ap_VehDyn_Cfg.h   (generated using Ap_VehDyn_Cfg.h.tt)</w:t>
      </w:r>
    </w:p>
    <w:p w:rsidR="00BC5DE5" w:rsidRDefault="00BC5DE5"/>
    <w:p w:rsidR="00932C7E" w:rsidRDefault="00932C7E" w:rsidP="00932C7E">
      <w:pPr>
        <w:pStyle w:val="Heading3"/>
      </w:pPr>
      <w:bookmarkStart w:id="8" w:name="_Toc36502910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BB79DD" w:rsidRDefault="00BB79DD" w:rsidP="006718AD">
            <w:pPr>
              <w:rPr>
                <w:b w:val="0"/>
              </w:rPr>
            </w:pPr>
            <w:bookmarkStart w:id="11" w:name="OLE_LINK87"/>
            <w:bookmarkStart w:id="12" w:name="OLE_LINK88"/>
            <w:r w:rsidRPr="00BB79DD">
              <w:rPr>
                <w:b w:val="0"/>
              </w:rPr>
              <w:t>VehDynGeneral/VehDynCPEnable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BB79DD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BB79DD" w:rsidP="0067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VehDyn</w:t>
            </w: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65029104"/>
      <w:r>
        <w:t>DaVinci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B79DD" w:rsidRDefault="00BB79DD" w:rsidP="00034D69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65029105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BB79DD" w:rsidRDefault="00BB79DD" w:rsidP="003617E2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65029106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65029107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BB79DD" w:rsidRDefault="00BB79DD" w:rsidP="00701150"/>
    <w:p w:rsidR="00BB79DD" w:rsidRDefault="00BB79DD" w:rsidP="00701150">
      <w:r>
        <w:t>VehicleSpeed_Kph</w:t>
      </w:r>
      <w:r w:rsidRPr="00BB79DD">
        <w:t>_f32</w:t>
      </w:r>
    </w:p>
    <w:p w:rsidR="00BB79DD" w:rsidRDefault="00BB79DD" w:rsidP="00701150">
      <w:r>
        <w:t>HwTorque_HwNm</w:t>
      </w:r>
      <w:r w:rsidRPr="00BB79DD">
        <w:t>_f32</w:t>
      </w:r>
    </w:p>
    <w:p w:rsidR="00BB79DD" w:rsidRDefault="00BB79DD" w:rsidP="00701150">
      <w:r>
        <w:t>TorqueCmdCRF_MtrNm</w:t>
      </w:r>
      <w:r w:rsidRPr="00BB79DD">
        <w:t>_f32</w:t>
      </w:r>
    </w:p>
    <w:p w:rsidR="00BB79DD" w:rsidRDefault="00BB79DD" w:rsidP="00701150">
      <w:r>
        <w:t>VehicleSpeedValid_Cnt</w:t>
      </w:r>
      <w:r w:rsidRPr="00BB79DD">
        <w:t>_lgc</w:t>
      </w:r>
    </w:p>
    <w:p w:rsidR="00BB79DD" w:rsidRDefault="00BB79DD" w:rsidP="00701150">
      <w:r>
        <w:t>MotorVelCRF_MtrRadpS</w:t>
      </w:r>
      <w:r w:rsidRPr="00BB79DD">
        <w:t>_f32</w:t>
      </w:r>
    </w:p>
    <w:p w:rsidR="000E7DE6" w:rsidRDefault="00BB79DD" w:rsidP="00701150">
      <w:bookmarkStart w:id="22" w:name="OLE_LINK1"/>
      <w:r>
        <w:t>RelHwPos_HwDeg</w:t>
      </w:r>
      <w:r w:rsidRPr="00BB79DD">
        <w:t>_f32</w:t>
      </w:r>
      <w:bookmarkEnd w:id="22"/>
    </w:p>
    <w:p w:rsidR="000E7DE6" w:rsidRDefault="000E7DE6" w:rsidP="00701150">
      <w:r w:rsidRPr="000E7DE6">
        <w:t>CcwEOT_HwDeg_f32</w:t>
      </w:r>
    </w:p>
    <w:p w:rsidR="000E7DE6" w:rsidRDefault="000E7DE6" w:rsidP="00701150">
      <w:r w:rsidRPr="000E7DE6">
        <w:t>CwEOT_HwDeg_f32</w:t>
      </w:r>
    </w:p>
    <w:p w:rsidR="000E7DE6" w:rsidRDefault="00A9087A" w:rsidP="00701150">
      <w:r>
        <w:t>Hw</w:t>
      </w:r>
      <w:r w:rsidR="000E7DE6" w:rsidRPr="000E7DE6">
        <w:t>Auth_Uls_f32</w:t>
      </w:r>
    </w:p>
    <w:p w:rsidR="000E7DE6" w:rsidRDefault="00A9087A" w:rsidP="00701150">
      <w:r>
        <w:t>Handw</w:t>
      </w:r>
      <w:r w:rsidR="000E7DE6" w:rsidRPr="000E7DE6">
        <w:t>heelPos</w:t>
      </w:r>
      <w:r>
        <w:t>ition</w:t>
      </w:r>
      <w:r w:rsidR="000E7DE6" w:rsidRPr="000E7DE6">
        <w:t>_HwDeg_f32</w:t>
      </w:r>
    </w:p>
    <w:p w:rsidR="000E7DE6" w:rsidRDefault="001A62AD" w:rsidP="00701150">
      <w:r>
        <w:t>MechMtrPos</w:t>
      </w:r>
      <w:del w:id="23" w:author="Windows User" w:date="2015-12-16T11:49:00Z">
        <w:r w:rsidDel="00A668FA">
          <w:delText>1</w:delText>
        </w:r>
      </w:del>
      <w:r>
        <w:t>_Rev_f32</w:t>
      </w:r>
    </w:p>
    <w:p w:rsidR="009B4C88" w:rsidRDefault="009B4C88" w:rsidP="00701150">
      <w:r w:rsidRPr="009B4C88">
        <w:t>SrlHwAgVld_Cnt_lgc</w:t>
      </w:r>
    </w:p>
    <w:p w:rsidR="009B4C88" w:rsidRDefault="009B4C88" w:rsidP="00701150">
      <w:r w:rsidRPr="009B4C88">
        <w:t>SrlHwAg_HwDeg_f32</w:t>
      </w:r>
    </w:p>
    <w:p w:rsidR="000E7DE6" w:rsidRDefault="000E7DE6" w:rsidP="00701150"/>
    <w:p w:rsidR="00900B9A" w:rsidRDefault="00900B9A" w:rsidP="00900B9A">
      <w:pPr>
        <w:pStyle w:val="Heading2"/>
      </w:pPr>
      <w:bookmarkStart w:id="24" w:name="_Toc365029108"/>
      <w:r>
        <w:t>Required Global Data Outputs</w:t>
      </w:r>
      <w:bookmarkEnd w:id="24"/>
    </w:p>
    <w:p w:rsidR="002C4AEB" w:rsidRDefault="00A9087A" w:rsidP="00701150">
      <w:r>
        <w:t>Sensor</w:t>
      </w:r>
      <w:r w:rsidR="00C644F5">
        <w:t>less</w:t>
      </w:r>
      <w:r w:rsidR="000E7DE6" w:rsidRPr="000E7DE6">
        <w:t>HwAuth_Uls_f32</w:t>
      </w:r>
    </w:p>
    <w:p w:rsidR="000E7DE6" w:rsidRDefault="00A9087A" w:rsidP="00701150">
      <w:r>
        <w:t>Sensor</w:t>
      </w:r>
      <w:r w:rsidR="00C644F5">
        <w:t>less</w:t>
      </w:r>
      <w:r w:rsidR="000E7DE6" w:rsidRPr="000E7DE6">
        <w:t>HwPos_HwDeg_f32</w:t>
      </w:r>
    </w:p>
    <w:p w:rsidR="00836AC1" w:rsidRDefault="00783C14" w:rsidP="00836AC1">
      <w:pPr>
        <w:pStyle w:val="Heading2"/>
      </w:pPr>
      <w:bookmarkStart w:id="25" w:name="_Toc365029109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5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783C14">
        <w:t xml:space="preserve"> No</w:t>
      </w:r>
      <w:r>
        <w:t xml:space="preserve"> </w:t>
      </w:r>
      <w:r w:rsidR="00F638B9">
        <w:t>&gt;</w:t>
      </w:r>
      <w:r w:rsidR="004527BC">
        <w:br w:type="page"/>
      </w:r>
    </w:p>
    <w:p w:rsidR="005C2A99" w:rsidRDefault="005C2A99" w:rsidP="005C2A99">
      <w:pPr>
        <w:pStyle w:val="Heading1"/>
      </w:pPr>
      <w:bookmarkStart w:id="26" w:name="_Toc365029110"/>
      <w:r>
        <w:lastRenderedPageBreak/>
        <w:t>Runnable Scheduling</w:t>
      </w:r>
      <w:bookmarkEnd w:id="26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VehDyn_Init1</w:t>
            </w:r>
          </w:p>
        </w:tc>
        <w:tc>
          <w:tcPr>
            <w:tcW w:w="4835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B79D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BB79DD">
              <w:t xml:space="preserve"> at 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VehDyn_Per1</w:t>
            </w:r>
          </w:p>
        </w:tc>
        <w:tc>
          <w:tcPr>
            <w:tcW w:w="4835" w:type="dxa"/>
          </w:tcPr>
          <w:p w:rsidR="00F50821" w:rsidRDefault="004441D5" w:rsidP="007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be called </w:t>
            </w:r>
            <w:r w:rsidR="007B2F64">
              <w:t xml:space="preserve">after </w:t>
            </w:r>
            <w:r>
              <w:t xml:space="preserve">the 2ms periodic </w:t>
            </w:r>
            <w:r w:rsidR="007B2F64">
              <w:t xml:space="preserve">that outputs RelHwPos and before the 2ms periodic that uses VDHwPos and VDAuthority </w:t>
            </w:r>
          </w:p>
        </w:tc>
        <w:tc>
          <w:tcPr>
            <w:tcW w:w="1772" w:type="dxa"/>
          </w:tcPr>
          <w:p w:rsidR="00F50821" w:rsidRDefault="00BB79DD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 ms</w:t>
            </w:r>
          </w:p>
        </w:tc>
      </w:tr>
    </w:tbl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0E7DE6" w:rsidTr="0004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Default="000E7DE6" w:rsidP="00047980">
            <w:r>
              <w:t>Runnable</w:t>
            </w:r>
          </w:p>
        </w:tc>
        <w:tc>
          <w:tcPr>
            <w:tcW w:w="4835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0E7DE6" w:rsidTr="000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Pr="00BB79DD" w:rsidRDefault="00700457" w:rsidP="00700457">
            <w:pPr>
              <w:rPr>
                <w:b w:val="0"/>
              </w:rPr>
            </w:pPr>
            <w:r>
              <w:rPr>
                <w:b w:val="0"/>
              </w:rPr>
              <w:t>VehDyn_Trns1</w:t>
            </w:r>
          </w:p>
        </w:tc>
        <w:tc>
          <w:tcPr>
            <w:tcW w:w="4835" w:type="dxa"/>
          </w:tcPr>
          <w:p w:rsidR="000E7DE6" w:rsidRDefault="00700457" w:rsidP="0004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457">
              <w:t>triggered on entering of Mode &lt;OFF&gt; of ModeDeclarationGroupPrototype &lt;Mode&gt; of PortPrototype &lt;SystemState&gt;</w:t>
            </w:r>
          </w:p>
        </w:tc>
        <w:tc>
          <w:tcPr>
            <w:tcW w:w="1772" w:type="dxa"/>
          </w:tcPr>
          <w:p w:rsidR="000E7DE6" w:rsidRDefault="00700457" w:rsidP="000E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at shutdown</w:t>
            </w:r>
          </w:p>
        </w:tc>
      </w:tr>
    </w:tbl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7" w:name="_Toc365029111"/>
      <w:bookmarkStart w:id="28" w:name="OLE_LINK16"/>
      <w:bookmarkStart w:id="29" w:name="OLE_LINK17"/>
      <w:r>
        <w:lastRenderedPageBreak/>
        <w:t>Memory Mapping</w:t>
      </w:r>
      <w:bookmarkEnd w:id="27"/>
    </w:p>
    <w:p w:rsidR="00F80F31" w:rsidRDefault="00F80F31" w:rsidP="00F80F31">
      <w:pPr>
        <w:pStyle w:val="Heading2"/>
      </w:pPr>
      <w:bookmarkStart w:id="30" w:name="_Toc365029112"/>
      <w:bookmarkEnd w:id="28"/>
      <w:bookmarkEnd w:id="29"/>
      <w:r>
        <w:t>Mapping</w:t>
      </w:r>
      <w:bookmarkEnd w:id="3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183"/>
        <w:gridCol w:w="1842"/>
        <w:gridCol w:w="1831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VEHDYN_START_SEC_VAR_CLEARED_UNSPECIFIED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2D2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602D2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RTE_START_SEC_AP_VEHDYN_APPL_CODE</w:t>
            </w:r>
          </w:p>
        </w:tc>
        <w:tc>
          <w:tcPr>
            <w:tcW w:w="2351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457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00457" w:rsidRPr="00D602D2" w:rsidRDefault="00700457" w:rsidP="00700457">
            <w:r>
              <w:rPr>
                <w:b w:val="0"/>
              </w:rPr>
              <w:t>VEHDYN_START_SEC_VAR_CLEARED_32</w:t>
            </w:r>
          </w:p>
        </w:tc>
        <w:tc>
          <w:tcPr>
            <w:tcW w:w="2351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CE0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" w:author="Windows User" w:date="2015-12-15T20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D4CE0" w:rsidRDefault="009D4CE0" w:rsidP="00700457">
            <w:pPr>
              <w:rPr>
                <w:ins w:id="32" w:author="Windows User" w:date="2015-12-15T20:10:00Z"/>
              </w:rPr>
            </w:pPr>
            <w:ins w:id="33" w:author="Windows User" w:date="2015-12-15T20:10:00Z">
              <w:r>
                <w:rPr>
                  <w:b w:val="0"/>
                </w:rPr>
                <w:t>VEHDYN_START_SEC_VAR_CLEARED_8</w:t>
              </w:r>
            </w:ins>
          </w:p>
        </w:tc>
        <w:tc>
          <w:tcPr>
            <w:tcW w:w="2351" w:type="dxa"/>
          </w:tcPr>
          <w:p w:rsidR="009D4CE0" w:rsidRDefault="009D4CE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" w:author="Windows User" w:date="2015-12-15T20:10:00Z"/>
              </w:rPr>
            </w:pPr>
          </w:p>
        </w:tc>
        <w:tc>
          <w:tcPr>
            <w:tcW w:w="2505" w:type="dxa"/>
          </w:tcPr>
          <w:p w:rsidR="009D4CE0" w:rsidRDefault="009D4CE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" w:author="Windows User" w:date="2015-12-15T20:10:00Z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6" w:name="_Toc365029113"/>
      <w:r>
        <w:t>Usage</w:t>
      </w:r>
      <w:bookmarkEnd w:id="36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D602D2" w:rsidP="00DE03FA">
            <w:r>
              <w:t>&lt;Memmap us</w:t>
            </w:r>
            <w:r w:rsidR="00F15676">
              <w:t>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7" w:name="_Toc365029114"/>
      <w:bookmarkStart w:id="38" w:name="OLE_LINK20"/>
      <w:bookmarkStart w:id="39" w:name="OLE_LINK81"/>
      <w:bookmarkStart w:id="40" w:name="OLE_LINK82"/>
      <w:r>
        <w:t xml:space="preserve">Non  RTE </w:t>
      </w:r>
      <w:r w:rsidR="006524C1">
        <w:t>NvM Blocks</w:t>
      </w:r>
      <w:bookmarkEnd w:id="37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8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Pr="00D602D2" w:rsidRDefault="00D602D2" w:rsidP="006524C1">
            <w:pPr>
              <w:rPr>
                <w:b w:val="0"/>
              </w:rPr>
            </w:pPr>
            <w:r w:rsidRPr="00D602D2">
              <w:rPr>
                <w:b w:val="0"/>
              </w:rPr>
              <w:t>None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9"/>
    <w:bookmarkEnd w:id="40"/>
    <w:p w:rsidR="00900B9A" w:rsidRDefault="00900B9A" w:rsidP="00900B9A">
      <w:pPr>
        <w:pStyle w:val="Heading2"/>
      </w:pPr>
      <w:r>
        <w:t xml:space="preserve"> </w:t>
      </w:r>
      <w:bookmarkStart w:id="41" w:name="_Toc365029115"/>
      <w:r>
        <w:t>RTE NvM Blocks</w:t>
      </w:r>
      <w:bookmarkEnd w:id="4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D602D2" w:rsidRDefault="00FE0C02" w:rsidP="00977284">
            <w:pPr>
              <w:rPr>
                <w:b w:val="0"/>
              </w:rPr>
            </w:pPr>
            <w:r w:rsidRPr="00FE0C02">
              <w:rPr>
                <w:b w:val="0"/>
              </w:rPr>
              <w:t>V</w:t>
            </w:r>
            <w:r w:rsidR="00977284">
              <w:rPr>
                <w:b w:val="0"/>
              </w:rPr>
              <w:t>ehDyn</w:t>
            </w:r>
            <w:r w:rsidRPr="00FE0C02">
              <w:rPr>
                <w:b w:val="0"/>
              </w:rPr>
              <w:t>Reset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42" w:name="_Toc365029116"/>
      <w:bookmarkStart w:id="43" w:name="OLE_LINK18"/>
      <w:bookmarkStart w:id="44" w:name="OLE_LINK19"/>
      <w:r>
        <w:t>Compiler Settings</w:t>
      </w:r>
      <w:bookmarkEnd w:id="42"/>
    </w:p>
    <w:bookmarkEnd w:id="43"/>
    <w:bookmarkEnd w:id="44"/>
    <w:p w:rsidR="00EE5444" w:rsidRDefault="00EE5444" w:rsidP="00EE5444">
      <w:pPr>
        <w:pStyle w:val="Heading2"/>
      </w:pPr>
      <w:r w:rsidRPr="00EE5444">
        <w:t xml:space="preserve"> </w:t>
      </w:r>
      <w:bookmarkStart w:id="45" w:name="_Toc365029117"/>
      <w:r>
        <w:t>Preprocessor MACRO</w:t>
      </w:r>
      <w:bookmarkEnd w:id="45"/>
    </w:p>
    <w:p w:rsidR="00EE5444" w:rsidRDefault="00EE5444" w:rsidP="006524C1">
      <w:bookmarkStart w:id="46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7" w:name="_Toc365029118"/>
      <w:bookmarkEnd w:id="46"/>
      <w:r>
        <w:t>Optimization Settings</w:t>
      </w:r>
      <w:bookmarkEnd w:id="47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8" w:name="_Toc365029119"/>
      <w:r>
        <w:lastRenderedPageBreak/>
        <w:t>Revision Control Log</w:t>
      </w:r>
      <w:bookmarkEnd w:id="4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D602D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19-Aug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D602D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660817" w:rsidTr="004527BC">
        <w:tc>
          <w:tcPr>
            <w:tcW w:w="662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660817" w:rsidRDefault="00660817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per </w:t>
            </w:r>
            <w:r w:rsidR="00A709D1">
              <w:rPr>
                <w:rFonts w:ascii="Arial" w:hAnsi="Arial" w:cs="Arial"/>
                <w:sz w:val="16"/>
              </w:rPr>
              <w:t xml:space="preserve">SF42 - </w:t>
            </w:r>
            <w:r w:rsidRPr="00660817">
              <w:rPr>
                <w:rFonts w:ascii="Arial" w:hAnsi="Arial" w:cs="Arial"/>
                <w:sz w:val="16"/>
              </w:rPr>
              <w:t>VCDMotPos rev 002</w:t>
            </w:r>
          </w:p>
        </w:tc>
        <w:tc>
          <w:tcPr>
            <w:tcW w:w="1059" w:type="dxa"/>
          </w:tcPr>
          <w:p w:rsidR="00660817" w:rsidRDefault="00F3565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21-Aug-14</w:t>
            </w:r>
          </w:p>
        </w:tc>
        <w:tc>
          <w:tcPr>
            <w:tcW w:w="741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B02643" w:rsidTr="004527BC">
        <w:tc>
          <w:tcPr>
            <w:tcW w:w="662" w:type="dxa"/>
          </w:tcPr>
          <w:p w:rsidR="00B02643" w:rsidRDefault="00B0264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B02643" w:rsidRDefault="00B02643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SF42 – VCDMotPos v004</w:t>
            </w:r>
          </w:p>
        </w:tc>
        <w:tc>
          <w:tcPr>
            <w:tcW w:w="1059" w:type="dxa"/>
          </w:tcPr>
          <w:p w:rsidR="00B02643" w:rsidRDefault="00B02643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16-Jan-15</w:t>
            </w:r>
          </w:p>
        </w:tc>
        <w:tc>
          <w:tcPr>
            <w:tcW w:w="741" w:type="dxa"/>
          </w:tcPr>
          <w:p w:rsidR="00B02643" w:rsidRDefault="00B0264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FE14F3" w:rsidTr="004527BC">
        <w:tc>
          <w:tcPr>
            <w:tcW w:w="662" w:type="dxa"/>
          </w:tcPr>
          <w:p w:rsidR="00FE14F3" w:rsidRDefault="00FE14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6286" w:type="dxa"/>
          </w:tcPr>
          <w:p w:rsidR="00FE14F3" w:rsidRDefault="00FE14F3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SF42 – VCDMotPos v006</w:t>
            </w:r>
          </w:p>
        </w:tc>
        <w:tc>
          <w:tcPr>
            <w:tcW w:w="1059" w:type="dxa"/>
          </w:tcPr>
          <w:p w:rsidR="00FE14F3" w:rsidRDefault="00FE14F3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13-Aug-15</w:t>
            </w:r>
          </w:p>
        </w:tc>
        <w:tc>
          <w:tcPr>
            <w:tcW w:w="741" w:type="dxa"/>
          </w:tcPr>
          <w:p w:rsidR="00FE14F3" w:rsidRDefault="00FE14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JK</w:t>
            </w:r>
          </w:p>
        </w:tc>
      </w:tr>
      <w:tr w:rsidR="004A061B" w:rsidTr="004527BC">
        <w:trPr>
          <w:ins w:id="49" w:author="Windows User" w:date="2015-12-15T20:10:00Z"/>
        </w:trPr>
        <w:tc>
          <w:tcPr>
            <w:tcW w:w="662" w:type="dxa"/>
          </w:tcPr>
          <w:p w:rsidR="004A061B" w:rsidRDefault="004A061B">
            <w:pPr>
              <w:spacing w:before="60"/>
              <w:rPr>
                <w:ins w:id="50" w:author="Windows User" w:date="2015-12-15T20:10:00Z"/>
                <w:rFonts w:ascii="Arial" w:hAnsi="Arial" w:cs="Arial"/>
                <w:sz w:val="16"/>
              </w:rPr>
            </w:pPr>
            <w:ins w:id="51" w:author="Windows User" w:date="2015-12-15T20:10:00Z">
              <w:r>
                <w:rPr>
                  <w:rFonts w:ascii="Arial" w:hAnsi="Arial" w:cs="Arial"/>
                  <w:sz w:val="16"/>
                </w:rPr>
                <w:t>5</w:t>
              </w:r>
            </w:ins>
          </w:p>
        </w:tc>
        <w:tc>
          <w:tcPr>
            <w:tcW w:w="6286" w:type="dxa"/>
          </w:tcPr>
          <w:p w:rsidR="004A061B" w:rsidRDefault="004A061B" w:rsidP="00660817">
            <w:pPr>
              <w:spacing w:before="60"/>
              <w:rPr>
                <w:ins w:id="52" w:author="Windows User" w:date="2015-12-15T20:10:00Z"/>
                <w:rFonts w:ascii="Arial" w:hAnsi="Arial" w:cs="Arial"/>
                <w:sz w:val="16"/>
              </w:rPr>
            </w:pPr>
            <w:ins w:id="53" w:author="Windows User" w:date="2015-12-15T20:11:00Z">
              <w:r>
                <w:rPr>
                  <w:rFonts w:ascii="Arial" w:hAnsi="Arial" w:cs="Arial"/>
                  <w:sz w:val="16"/>
                </w:rPr>
                <w:t>New MemMap section added</w:t>
              </w:r>
            </w:ins>
            <w:ins w:id="54" w:author="Windows User" w:date="2015-12-16T11:50:00Z">
              <w:r w:rsidR="006B2F62">
                <w:rPr>
                  <w:rFonts w:ascii="Arial" w:hAnsi="Arial" w:cs="Arial"/>
                  <w:sz w:val="16"/>
                </w:rPr>
                <w:t xml:space="preserve"> and Input name change</w:t>
              </w:r>
            </w:ins>
            <w:bookmarkStart w:id="55" w:name="_GoBack"/>
            <w:bookmarkEnd w:id="55"/>
          </w:p>
        </w:tc>
        <w:tc>
          <w:tcPr>
            <w:tcW w:w="1059" w:type="dxa"/>
          </w:tcPr>
          <w:p w:rsidR="004A061B" w:rsidRDefault="004A061B" w:rsidP="00EE5444">
            <w:pPr>
              <w:spacing w:before="60"/>
              <w:rPr>
                <w:ins w:id="56" w:author="Windows User" w:date="2015-12-15T20:10:00Z"/>
                <w:rFonts w:ascii="Arial" w:hAnsi="Arial" w:cs="Arial"/>
                <w:sz w:val="16"/>
              </w:rPr>
            </w:pPr>
            <w:ins w:id="57" w:author="Windows User" w:date="2015-12-15T20:11:00Z">
              <w:r>
                <w:rPr>
                  <w:rFonts w:ascii="Arial" w:hAnsi="Arial" w:cs="Arial"/>
                  <w:sz w:val="16"/>
                </w:rPr>
                <w:t>15-Dec-15</w:t>
              </w:r>
            </w:ins>
          </w:p>
        </w:tc>
        <w:tc>
          <w:tcPr>
            <w:tcW w:w="741" w:type="dxa"/>
          </w:tcPr>
          <w:p w:rsidR="004A061B" w:rsidRDefault="004A061B">
            <w:pPr>
              <w:spacing w:before="60"/>
              <w:rPr>
                <w:ins w:id="58" w:author="Windows User" w:date="2015-12-15T20:10:00Z"/>
                <w:rFonts w:ascii="Arial" w:hAnsi="Arial" w:cs="Arial"/>
                <w:sz w:val="16"/>
              </w:rPr>
            </w:pPr>
            <w:ins w:id="59" w:author="Windows User" w:date="2015-12-15T20:11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93" w:rsidRDefault="00FF0393">
      <w:r>
        <w:separator/>
      </w:r>
    </w:p>
  </w:endnote>
  <w:endnote w:type="continuationSeparator" w:id="0">
    <w:p w:rsidR="00FF0393" w:rsidRDefault="00FF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F0393">
      <w:fldChar w:fldCharType="begin"/>
    </w:r>
    <w:r w:rsidR="00FF0393">
      <w:instrText xml:space="preserve"> DOCPROPERTY "Company"  \* MERGEFORMAT </w:instrText>
    </w:r>
    <w:r w:rsidR="00FF0393">
      <w:fldChar w:fldCharType="separate"/>
    </w:r>
    <w:r w:rsidRPr="006768B8">
      <w:rPr>
        <w:rFonts w:ascii="Times" w:hAnsi="Times"/>
        <w:caps/>
        <w:snapToGrid w:val="0"/>
      </w:rPr>
      <w:t>Nexteer</w:t>
    </w:r>
    <w:r w:rsidR="00FF0393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93" w:rsidRDefault="00FF0393">
      <w:r>
        <w:separator/>
      </w:r>
    </w:p>
  </w:footnote>
  <w:footnote w:type="continuationSeparator" w:id="0">
    <w:p w:rsidR="00FF0393" w:rsidRDefault="00FF0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6718AD" w:rsidRDefault="006718AD" w:rsidP="006718AD">
          <w:pPr>
            <w:pStyle w:val="Header"/>
          </w:pPr>
          <w:r>
            <w:t>VehDyn</w:t>
          </w:r>
        </w:p>
        <w:p w:rsidR="00DE03FA" w:rsidRDefault="00FF039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BA1C7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8E6C04">
          <w:pPr>
            <w:pStyle w:val="Header"/>
          </w:pPr>
          <w:del w:id="60" w:author="Windows User" w:date="2015-12-15T20:10:00Z">
            <w:r w:rsidDel="009D4CE0">
              <w:delText>4</w:delText>
            </w:r>
            <w:r w:rsidR="001A62AD" w:rsidDel="009D4CE0">
              <w:delText>.0</w:delText>
            </w:r>
          </w:del>
          <w:ins w:id="61" w:author="Windows User" w:date="2015-12-15T20:10:00Z">
            <w:r w:rsidR="009D4CE0">
              <w:t>5.0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8E6C04">
          <w:pPr>
            <w:pStyle w:val="Header"/>
          </w:pPr>
          <w:r>
            <w:t>13-Aug-15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8E6C04">
          <w:pPr>
            <w:pStyle w:val="Header"/>
          </w:pPr>
          <w:del w:id="62" w:author="Windows User" w:date="2015-12-15T20:10:00Z">
            <w:r w:rsidDel="009D4CE0">
              <w:delText>Jayakrishnan T</w:delText>
            </w:r>
          </w:del>
          <w:ins w:id="63" w:author="Windows User" w:date="2015-12-15T20:10:00Z">
            <w:r w:rsidR="009D4CE0">
              <w:t>Spandana Balani</w:t>
            </w:r>
          </w:ins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B2F6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B2F6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73EF8"/>
    <w:rsid w:val="000A78A4"/>
    <w:rsid w:val="000B6E26"/>
    <w:rsid w:val="000B7B76"/>
    <w:rsid w:val="000C2C6D"/>
    <w:rsid w:val="000D28B1"/>
    <w:rsid w:val="000E1C0D"/>
    <w:rsid w:val="000E7DE6"/>
    <w:rsid w:val="00101096"/>
    <w:rsid w:val="00107819"/>
    <w:rsid w:val="001431B4"/>
    <w:rsid w:val="00154889"/>
    <w:rsid w:val="00162F98"/>
    <w:rsid w:val="001719F7"/>
    <w:rsid w:val="00173656"/>
    <w:rsid w:val="00180BB7"/>
    <w:rsid w:val="00192534"/>
    <w:rsid w:val="001A0806"/>
    <w:rsid w:val="001A2509"/>
    <w:rsid w:val="001A574F"/>
    <w:rsid w:val="001A62AD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4E7A"/>
    <w:rsid w:val="00251AC0"/>
    <w:rsid w:val="002563E7"/>
    <w:rsid w:val="00260F90"/>
    <w:rsid w:val="00264E9B"/>
    <w:rsid w:val="002651B5"/>
    <w:rsid w:val="00274532"/>
    <w:rsid w:val="00275B51"/>
    <w:rsid w:val="00282852"/>
    <w:rsid w:val="00283325"/>
    <w:rsid w:val="00284691"/>
    <w:rsid w:val="00285CB3"/>
    <w:rsid w:val="002864B6"/>
    <w:rsid w:val="00295CD1"/>
    <w:rsid w:val="00297784"/>
    <w:rsid w:val="002B792F"/>
    <w:rsid w:val="002B7B9F"/>
    <w:rsid w:val="002C03D8"/>
    <w:rsid w:val="002C4AEB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441D5"/>
    <w:rsid w:val="004527BC"/>
    <w:rsid w:val="00477FF8"/>
    <w:rsid w:val="004807E5"/>
    <w:rsid w:val="004825AF"/>
    <w:rsid w:val="004A061B"/>
    <w:rsid w:val="004A30FB"/>
    <w:rsid w:val="004A781C"/>
    <w:rsid w:val="004F359E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3274"/>
    <w:rsid w:val="0060597A"/>
    <w:rsid w:val="00606119"/>
    <w:rsid w:val="00616853"/>
    <w:rsid w:val="00626A38"/>
    <w:rsid w:val="00641974"/>
    <w:rsid w:val="00651481"/>
    <w:rsid w:val="006524C1"/>
    <w:rsid w:val="006549E5"/>
    <w:rsid w:val="00660817"/>
    <w:rsid w:val="006718AD"/>
    <w:rsid w:val="00671DDB"/>
    <w:rsid w:val="00674ADF"/>
    <w:rsid w:val="006768B8"/>
    <w:rsid w:val="00683DCF"/>
    <w:rsid w:val="006B2F62"/>
    <w:rsid w:val="006C4A52"/>
    <w:rsid w:val="006D151B"/>
    <w:rsid w:val="006D33CC"/>
    <w:rsid w:val="006D358E"/>
    <w:rsid w:val="006D676A"/>
    <w:rsid w:val="006E3AE5"/>
    <w:rsid w:val="006E428F"/>
    <w:rsid w:val="006F01A3"/>
    <w:rsid w:val="00700457"/>
    <w:rsid w:val="00701150"/>
    <w:rsid w:val="0070361D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2F64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D38E3"/>
    <w:rsid w:val="008E2475"/>
    <w:rsid w:val="008E6C04"/>
    <w:rsid w:val="008F1B2A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7284"/>
    <w:rsid w:val="00987833"/>
    <w:rsid w:val="009B20B2"/>
    <w:rsid w:val="009B4C88"/>
    <w:rsid w:val="009C1FC9"/>
    <w:rsid w:val="009D4CE0"/>
    <w:rsid w:val="009E65F9"/>
    <w:rsid w:val="00A03FE3"/>
    <w:rsid w:val="00A126B2"/>
    <w:rsid w:val="00A17EB8"/>
    <w:rsid w:val="00A22B0B"/>
    <w:rsid w:val="00A250FF"/>
    <w:rsid w:val="00A268FB"/>
    <w:rsid w:val="00A40CFD"/>
    <w:rsid w:val="00A668FA"/>
    <w:rsid w:val="00A672EE"/>
    <w:rsid w:val="00A67644"/>
    <w:rsid w:val="00A700CF"/>
    <w:rsid w:val="00A709D1"/>
    <w:rsid w:val="00A751C3"/>
    <w:rsid w:val="00A82786"/>
    <w:rsid w:val="00A82D30"/>
    <w:rsid w:val="00A86E8E"/>
    <w:rsid w:val="00A9087A"/>
    <w:rsid w:val="00A90D3D"/>
    <w:rsid w:val="00AA0B6D"/>
    <w:rsid w:val="00AD699E"/>
    <w:rsid w:val="00AD731B"/>
    <w:rsid w:val="00AE4F56"/>
    <w:rsid w:val="00AF0E90"/>
    <w:rsid w:val="00AF3F7D"/>
    <w:rsid w:val="00B02643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5576"/>
    <w:rsid w:val="00B82469"/>
    <w:rsid w:val="00B86D6A"/>
    <w:rsid w:val="00BA1C7F"/>
    <w:rsid w:val="00BB79DD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644F5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02D2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3565B"/>
    <w:rsid w:val="00F50821"/>
    <w:rsid w:val="00F5400F"/>
    <w:rsid w:val="00F566B2"/>
    <w:rsid w:val="00F638B9"/>
    <w:rsid w:val="00F643F7"/>
    <w:rsid w:val="00F648ED"/>
    <w:rsid w:val="00F64CF7"/>
    <w:rsid w:val="00F80F31"/>
    <w:rsid w:val="00F82E8E"/>
    <w:rsid w:val="00F92C94"/>
    <w:rsid w:val="00F957FA"/>
    <w:rsid w:val="00FB2942"/>
    <w:rsid w:val="00FB432D"/>
    <w:rsid w:val="00FD0E18"/>
    <w:rsid w:val="00FE0C02"/>
    <w:rsid w:val="00FE14F3"/>
    <w:rsid w:val="00FF0393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CDC4-DAEC-42EB-8A78-38240A55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233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Windows User</cp:lastModifiedBy>
  <cp:revision>32</cp:revision>
  <cp:lastPrinted>2011-03-21T13:34:00Z</cp:lastPrinted>
  <dcterms:created xsi:type="dcterms:W3CDTF">2013-08-19T19:38:00Z</dcterms:created>
  <dcterms:modified xsi:type="dcterms:W3CDTF">2015-12-16T16:50:00Z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VehDyn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