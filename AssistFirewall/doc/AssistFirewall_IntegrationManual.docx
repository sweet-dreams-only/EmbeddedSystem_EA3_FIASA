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33436D">
        <w:t>AssistFirewall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3043F5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99319922" w:history="1">
        <w:r w:rsidR="003043F5" w:rsidRPr="00F07F8B">
          <w:rPr>
            <w:rStyle w:val="Hyperlink"/>
            <w:noProof/>
          </w:rPr>
          <w:t>1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Dependencies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_Toc399319922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2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23" w:history="1">
        <w:r w:rsidR="003043F5" w:rsidRPr="00F07F8B">
          <w:rPr>
            <w:rStyle w:val="Hyperlink"/>
            <w:noProof/>
          </w:rPr>
          <w:t>1.1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SWCs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_Toc399319923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2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24" w:history="1">
        <w:r w:rsidR="003043F5" w:rsidRPr="00F07F8B">
          <w:rPr>
            <w:rStyle w:val="Hyperlink"/>
            <w:noProof/>
          </w:rPr>
          <w:t>1.2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Global Functions(Non RTE) to be provided to Integration Project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_Toc399319924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2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25" w:history="1">
        <w:r w:rsidR="003043F5" w:rsidRPr="00F07F8B">
          <w:rPr>
            <w:rStyle w:val="Hyperlink"/>
            <w:noProof/>
          </w:rPr>
          <w:t>2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Configuration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_Toc399319925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3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26" w:history="1">
        <w:r w:rsidR="003043F5" w:rsidRPr="00F07F8B">
          <w:rPr>
            <w:rStyle w:val="Hyperlink"/>
            <w:noProof/>
          </w:rPr>
          <w:t>2.1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Build Time Config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_Toc399319926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3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27" w:history="1">
        <w:r w:rsidR="003043F5" w:rsidRPr="00F07F8B">
          <w:rPr>
            <w:rStyle w:val="Hyperlink"/>
            <w:noProof/>
          </w:rPr>
          <w:t>2.2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Configuration Files to be provided by Integration Project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_Toc399319927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3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28" w:history="1">
        <w:r w:rsidR="003043F5" w:rsidRPr="00F07F8B">
          <w:rPr>
            <w:rStyle w:val="Hyperlink"/>
            <w:noProof/>
          </w:rPr>
          <w:t>2.2.1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Da Vinci Parameter Configuration Changes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_Toc399319928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3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29" w:history="1">
        <w:r w:rsidR="003043F5" w:rsidRPr="00F07F8B">
          <w:rPr>
            <w:rStyle w:val="Hyperlink"/>
            <w:noProof/>
          </w:rPr>
          <w:t>2.2.2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DaVinci Interrupt Configuration Changes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_Toc399319929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3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0" w:history="1">
        <w:r w:rsidR="003043F5" w:rsidRPr="00F07F8B">
          <w:rPr>
            <w:rStyle w:val="Hyperlink"/>
            <w:noProof/>
          </w:rPr>
          <w:t>2.2.3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Manual Configuration Changes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_Toc399319930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3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1" w:history="1">
        <w:r w:rsidR="003043F5" w:rsidRPr="00F07F8B">
          <w:rPr>
            <w:rStyle w:val="Hyperlink"/>
            <w:noProof/>
          </w:rPr>
          <w:t>3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 xml:space="preserve">Integration </w:t>
        </w:r>
        <w:r w:rsidR="003043F5" w:rsidRPr="00F07F8B">
          <w:rPr>
            <w:rStyle w:val="Hyperlink"/>
            <w:rFonts w:ascii="Calibri" w:hAnsi="Calibri" w:cs="Calibri"/>
            <w:noProof/>
          </w:rPr>
          <w:t>Dataflow Requirements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_Toc399319931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4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2" w:history="1">
        <w:r w:rsidR="003043F5" w:rsidRPr="00F07F8B">
          <w:rPr>
            <w:rStyle w:val="Hyperlink"/>
            <w:noProof/>
          </w:rPr>
          <w:t>3.1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Required Global Data Inputs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_Toc399319932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4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3" w:history="1">
        <w:r w:rsidR="003043F5" w:rsidRPr="00F07F8B">
          <w:rPr>
            <w:rStyle w:val="Hyperlink"/>
            <w:noProof/>
          </w:rPr>
          <w:t>3.2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Required Global Data Outputs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_Toc399319933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4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4" w:history="1">
        <w:r w:rsidR="003043F5" w:rsidRPr="00F07F8B">
          <w:rPr>
            <w:rStyle w:val="Hyperlink"/>
            <w:noProof/>
          </w:rPr>
          <w:t>3.3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Specific Include Path present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_Toc399319934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4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5" w:history="1">
        <w:r w:rsidR="003043F5" w:rsidRPr="00F07F8B">
          <w:rPr>
            <w:rStyle w:val="Hyperlink"/>
            <w:noProof/>
          </w:rPr>
          <w:t>4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Runnable Scheduling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_Toc399319935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5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6" w:history="1">
        <w:r w:rsidR="003043F5" w:rsidRPr="00F07F8B">
          <w:rPr>
            <w:rStyle w:val="Hyperlink"/>
            <w:noProof/>
          </w:rPr>
          <w:t>5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Memory Mapping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_Toc399319936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6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7" w:history="1">
        <w:r w:rsidR="003043F5" w:rsidRPr="00F07F8B">
          <w:rPr>
            <w:rStyle w:val="Hyperlink"/>
            <w:noProof/>
          </w:rPr>
          <w:t>5.1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Mapping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_Toc399319937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6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8" w:history="1">
        <w:r w:rsidR="003043F5" w:rsidRPr="00F07F8B">
          <w:rPr>
            <w:rStyle w:val="Hyperlink"/>
            <w:noProof/>
          </w:rPr>
          <w:t>5.2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Usage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_Toc399319938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6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39" w:history="1">
        <w:r w:rsidR="003043F5" w:rsidRPr="00F07F8B">
          <w:rPr>
            <w:rStyle w:val="Hyperlink"/>
            <w:noProof/>
          </w:rPr>
          <w:t>5.3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Non  RTE NvM Blocks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_Toc399319939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6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40" w:history="1">
        <w:r w:rsidR="003043F5" w:rsidRPr="00F07F8B">
          <w:rPr>
            <w:rStyle w:val="Hyperlink"/>
            <w:noProof/>
          </w:rPr>
          <w:t>5.4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RTE NvM Blocks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_Toc399319940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6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41" w:history="1">
        <w:r w:rsidR="003043F5" w:rsidRPr="00F07F8B">
          <w:rPr>
            <w:rStyle w:val="Hyperlink"/>
            <w:noProof/>
          </w:rPr>
          <w:t>6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Compiler Settings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_Toc399319941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7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42" w:history="1">
        <w:r w:rsidR="003043F5" w:rsidRPr="00F07F8B">
          <w:rPr>
            <w:rStyle w:val="Hyperlink"/>
            <w:noProof/>
          </w:rPr>
          <w:t>6.1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Preprocessor MACRO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_Toc399319942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7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43" w:history="1">
        <w:r w:rsidR="003043F5" w:rsidRPr="00F07F8B">
          <w:rPr>
            <w:rStyle w:val="Hyperlink"/>
            <w:noProof/>
          </w:rPr>
          <w:t>6.2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Optimization Settings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_Toc399319943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7</w:t>
        </w:r>
        <w:r w:rsidR="003043F5">
          <w:rPr>
            <w:noProof/>
            <w:webHidden/>
          </w:rPr>
          <w:fldChar w:fldCharType="end"/>
        </w:r>
      </w:hyperlink>
    </w:p>
    <w:p w:rsidR="003043F5" w:rsidRDefault="00015CE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319944" w:history="1">
        <w:r w:rsidR="003043F5" w:rsidRPr="00F07F8B">
          <w:rPr>
            <w:rStyle w:val="Hyperlink"/>
            <w:noProof/>
          </w:rPr>
          <w:t>7</w:t>
        </w:r>
        <w:r w:rsidR="003043F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43F5" w:rsidRPr="00F07F8B">
          <w:rPr>
            <w:rStyle w:val="Hyperlink"/>
            <w:noProof/>
          </w:rPr>
          <w:t>Revision Control Log</w:t>
        </w:r>
        <w:r w:rsidR="003043F5">
          <w:rPr>
            <w:noProof/>
            <w:webHidden/>
          </w:rPr>
          <w:tab/>
        </w:r>
        <w:r w:rsidR="003043F5">
          <w:rPr>
            <w:noProof/>
            <w:webHidden/>
          </w:rPr>
          <w:fldChar w:fldCharType="begin"/>
        </w:r>
        <w:r w:rsidR="003043F5">
          <w:rPr>
            <w:noProof/>
            <w:webHidden/>
          </w:rPr>
          <w:instrText xml:space="preserve"> PAGEREF _Toc399319944 \h </w:instrText>
        </w:r>
        <w:r w:rsidR="003043F5">
          <w:rPr>
            <w:noProof/>
            <w:webHidden/>
          </w:rPr>
        </w:r>
        <w:r w:rsidR="003043F5">
          <w:rPr>
            <w:noProof/>
            <w:webHidden/>
          </w:rPr>
          <w:fldChar w:fldCharType="separate"/>
        </w:r>
        <w:r w:rsidR="003043F5">
          <w:rPr>
            <w:noProof/>
            <w:webHidden/>
          </w:rPr>
          <w:t>8</w:t>
        </w:r>
        <w:r w:rsidR="003043F5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99319922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99319923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9F5D8B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BA728F">
      <w:r w:rsidRPr="000D28B1">
        <w:t>Note:</w:t>
      </w:r>
      <w:r w:rsidR="000D28B1" w:rsidRPr="000D28B1">
        <w:t xml:space="preserve"> Referencing the external components should be avoided in most cases. </w:t>
      </w:r>
      <w:r w:rsidR="000D28B1">
        <w:t xml:space="preserve">Only in unavoidable circumstance external components should be </w:t>
      </w:r>
      <w:r w:rsidR="001F209C">
        <w:t>referred</w:t>
      </w:r>
      <w:r w:rsidR="000D28B1"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99319924"/>
      <w:r>
        <w:t xml:space="preserve">Global </w:t>
      </w:r>
      <w:r w:rsidR="00002748">
        <w:t>Functions</w:t>
      </w:r>
      <w:r w:rsidR="00600C60">
        <w:t xml:space="preserve"> </w:t>
      </w:r>
      <w:r>
        <w:t>(Non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060030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99319925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99319926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99319927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A101AE" w:rsidP="000D28B1">
      <w:proofErr w:type="spellStart"/>
      <w:r>
        <w:t>Ap_</w:t>
      </w:r>
      <w:r w:rsidR="0033436D">
        <w:t>AssistFirewall</w:t>
      </w:r>
      <w:r>
        <w:t>_</w:t>
      </w:r>
      <w:r w:rsidR="00EB151A">
        <w:t>Cfg.h</w:t>
      </w:r>
      <w:proofErr w:type="spellEnd"/>
      <w:r w:rsidR="00EB151A">
        <w:t xml:space="preserve"> for checkpoint enable</w:t>
      </w:r>
      <w:r w:rsidR="000D28B1">
        <w:t xml:space="preserve">  </w:t>
      </w:r>
    </w:p>
    <w:p w:rsidR="00BC5DE5" w:rsidRDefault="00BC5DE5"/>
    <w:p w:rsidR="00932C7E" w:rsidRDefault="00932C7E" w:rsidP="00932C7E">
      <w:pPr>
        <w:pStyle w:val="Heading3"/>
      </w:pPr>
      <w:bookmarkStart w:id="8" w:name="_Toc399319928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016"/>
        <w:gridCol w:w="3468"/>
        <w:gridCol w:w="1372"/>
      </w:tblGrid>
      <w:tr w:rsidR="0033436D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33436D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F5D8B" w:rsidRPr="00206C65" w:rsidRDefault="0033436D" w:rsidP="0033436D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AssistFirewallG</w:t>
            </w:r>
            <w:r w:rsidR="009F5D8B" w:rsidRPr="00206C65">
              <w:rPr>
                <w:b w:val="0"/>
              </w:rPr>
              <w:t>eneral</w:t>
            </w:r>
            <w:proofErr w:type="spellEnd"/>
            <w:r w:rsidR="009F5D8B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AssistFirewall</w:t>
            </w:r>
            <w:r w:rsidR="009F5D8B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9F5D8B" w:rsidRPr="001C67A3" w:rsidRDefault="009F5D8B" w:rsidP="00923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9F5D8B" w:rsidRDefault="0033436D" w:rsidP="0033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AssistFirewall</w:t>
            </w:r>
            <w:proofErr w:type="spellEnd"/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99319929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EB151A" w:rsidP="00EB151A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99319930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EB151A" w:rsidP="00EB151A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99319931"/>
      <w:r>
        <w:lastRenderedPageBreak/>
        <w:t>Integration</w:t>
      </w:r>
      <w:r w:rsidR="00F13102">
        <w:t xml:space="preserve"> </w:t>
      </w:r>
      <w:r w:rsidR="00F13102">
        <w:rPr>
          <w:rFonts w:ascii="Calibri" w:hAnsi="Calibri" w:cs="Calibri"/>
        </w:rPr>
        <w:t>Dataflow Requirements</w:t>
      </w:r>
      <w:bookmarkEnd w:id="16"/>
    </w:p>
    <w:p w:rsidR="00701150" w:rsidRDefault="00B82469" w:rsidP="00836AC1">
      <w:pPr>
        <w:pStyle w:val="Heading2"/>
      </w:pPr>
      <w:bookmarkStart w:id="17" w:name="_Toc399319932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A101AE" w:rsidRDefault="0033436D" w:rsidP="00701150">
      <w:r w:rsidRPr="0033436D">
        <w:t>BaseAssistCmd_MtrNm_f32</w:t>
      </w:r>
    </w:p>
    <w:p w:rsidR="0033436D" w:rsidRDefault="0033436D" w:rsidP="00701150">
      <w:proofErr w:type="spellStart"/>
      <w:r w:rsidRPr="0033436D">
        <w:t>Defeat_AsstTbl_Service_Cnt_lgc</w:t>
      </w:r>
      <w:proofErr w:type="spellEnd"/>
    </w:p>
    <w:p w:rsidR="0033436D" w:rsidRDefault="0033436D" w:rsidP="00701150">
      <w:r w:rsidRPr="0033436D">
        <w:t>HighFreqAssist_MtrNm_f32</w:t>
      </w:r>
    </w:p>
    <w:p w:rsidR="0033436D" w:rsidRDefault="0033436D" w:rsidP="00701150">
      <w:r w:rsidRPr="0033436D">
        <w:t>HwTorque_HwNm_f32</w:t>
      </w:r>
    </w:p>
    <w:p w:rsidR="0033436D" w:rsidRDefault="0033436D" w:rsidP="00701150">
      <w:r w:rsidRPr="0033436D">
        <w:t>HysteresisComp_MtrNm_f32</w:t>
      </w:r>
    </w:p>
    <w:p w:rsidR="0033436D" w:rsidRDefault="0033436D" w:rsidP="00701150">
      <w:proofErr w:type="spellStart"/>
      <w:r w:rsidRPr="0033436D">
        <w:t>MEC_Counter_Cnt_enum</w:t>
      </w:r>
      <w:proofErr w:type="spellEnd"/>
    </w:p>
    <w:p w:rsidR="00A101AE" w:rsidRDefault="0033436D" w:rsidP="00701150">
      <w:r w:rsidRPr="0033436D">
        <w:t>VehicleSpeed_Kph_f32</w:t>
      </w:r>
    </w:p>
    <w:p w:rsidR="00900B9A" w:rsidRDefault="00900B9A" w:rsidP="00900B9A">
      <w:pPr>
        <w:pStyle w:val="Heading2"/>
      </w:pPr>
      <w:bookmarkStart w:id="20" w:name="_Toc399319933"/>
      <w:r>
        <w:t>Required Global Data Outputs</w:t>
      </w:r>
      <w:bookmarkEnd w:id="20"/>
    </w:p>
    <w:p w:rsidR="0033436D" w:rsidRDefault="0033436D" w:rsidP="00701150">
      <w:r w:rsidRPr="0033436D">
        <w:t>AsstFirewallActive_Uls_f32</w:t>
      </w:r>
    </w:p>
    <w:p w:rsidR="00E82201" w:rsidRDefault="0033436D" w:rsidP="00701150">
      <w:r w:rsidRPr="0033436D">
        <w:t>CombinedAssist_MtrNm_f32</w:t>
      </w:r>
    </w:p>
    <w:p w:rsidR="00836AC1" w:rsidRDefault="00783C14" w:rsidP="00836AC1">
      <w:pPr>
        <w:pStyle w:val="Heading2"/>
      </w:pPr>
      <w:bookmarkStart w:id="21" w:name="_Toc399319934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F15676">
        <w:t xml:space="preserve"> 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99319935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033477" w:rsidP="00060030">
            <w:proofErr w:type="spellStart"/>
            <w:ins w:id="23" w:author="Balani, Spandana" w:date="2015-01-15T11:07:00Z">
              <w:r>
                <w:t>AssistFirewall_Init</w:t>
              </w:r>
            </w:ins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F638B9" w:rsidRDefault="00033477" w:rsidP="00EB7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4" w:author="Balani, Spandana" w:date="2015-01-15T11:07:00Z">
              <w:r>
                <w:t xml:space="preserve">On </w:t>
              </w:r>
              <w:proofErr w:type="spellStart"/>
              <w:r>
                <w:t>Rte_Init</w:t>
              </w:r>
            </w:ins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33436D" w:rsidP="0033436D">
            <w:r>
              <w:t>AssistFirewall</w:t>
            </w:r>
            <w:r w:rsidR="002A7A7E"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" w:author="Balani, Spandana" w:date="2015-01-15T11:08:00Z"/>
              </w:rPr>
            </w:pPr>
            <w:r>
              <w:t xml:space="preserve"> </w:t>
            </w:r>
            <w:r w:rsidR="002A7A7E" w:rsidRPr="002A7A7E">
              <w:t xml:space="preserve">triggered on </w:t>
            </w:r>
            <w:proofErr w:type="spellStart"/>
            <w:r w:rsidR="002A7A7E" w:rsidRPr="002A7A7E">
              <w:t>TimingEvent</w:t>
            </w:r>
            <w:proofErr w:type="spellEnd"/>
          </w:p>
          <w:p w:rsidR="00033477" w:rsidRDefault="00033477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26" w:author="Balani, Spandana" w:date="2015-01-15T11:08:00Z">
              <w:r>
                <w:t>Disabled in WARMINIT and OFF</w:t>
              </w:r>
            </w:ins>
          </w:p>
        </w:tc>
        <w:tc>
          <w:tcPr>
            <w:tcW w:w="1772" w:type="dxa"/>
          </w:tcPr>
          <w:p w:rsidR="00F50821" w:rsidRDefault="0033436D" w:rsidP="002A7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A7A7E" w:rsidRPr="002A7A7E">
              <w:t>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7" w:name="_Toc399319936"/>
      <w:bookmarkStart w:id="28" w:name="OLE_LINK16"/>
      <w:bookmarkStart w:id="29" w:name="OLE_LINK17"/>
      <w:r>
        <w:lastRenderedPageBreak/>
        <w:t>Memory Mapping</w:t>
      </w:r>
      <w:bookmarkEnd w:id="27"/>
    </w:p>
    <w:p w:rsidR="00F80F31" w:rsidRDefault="00F80F31" w:rsidP="00F80F31">
      <w:pPr>
        <w:pStyle w:val="Heading2"/>
      </w:pPr>
      <w:bookmarkStart w:id="30" w:name="_Toc399319937"/>
      <w:bookmarkEnd w:id="28"/>
      <w:bookmarkEnd w:id="29"/>
      <w:r>
        <w:t>Mapping</w:t>
      </w:r>
      <w:bookmarkEnd w:id="3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939"/>
        <w:gridCol w:w="1947"/>
        <w:gridCol w:w="1970"/>
      </w:tblGrid>
      <w:tr w:rsidR="00071221" w:rsidTr="003F0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2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470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3F0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836AC1" w:rsidRPr="002A7A7E" w:rsidRDefault="00071221" w:rsidP="00071221">
            <w:pPr>
              <w:rPr>
                <w:b w:val="0"/>
              </w:rPr>
            </w:pPr>
            <w:r>
              <w:rPr>
                <w:b w:val="0"/>
              </w:rPr>
              <w:t>ASSISTFIREWALL</w:t>
            </w:r>
            <w:r w:rsidR="002A7A7E" w:rsidRPr="002A7A7E">
              <w:rPr>
                <w:b w:val="0"/>
              </w:rPr>
              <w:t>_START_SEC_VAR_CLEARED_32</w:t>
            </w:r>
          </w:p>
        </w:tc>
        <w:tc>
          <w:tcPr>
            <w:tcW w:w="232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0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1" w:name="_Toc399319938"/>
      <w:r>
        <w:t>Usage</w:t>
      </w:r>
      <w:bookmarkEnd w:id="31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7F1C40" w:rsidP="00DE03FA">
            <w:r>
              <w:t>None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2" w:name="_Toc399319939"/>
      <w:bookmarkStart w:id="33" w:name="OLE_LINK20"/>
      <w:bookmarkStart w:id="34" w:name="OLE_LINK81"/>
      <w:bookmarkStart w:id="35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3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7F1C40" w:rsidP="006524C1">
            <w:r>
              <w:t>None</w:t>
            </w:r>
          </w:p>
        </w:tc>
      </w:tr>
    </w:tbl>
    <w:p w:rsidR="008B2656" w:rsidRDefault="006D1E13" w:rsidP="006524C1">
      <w:r>
        <w:t>Note:</w:t>
      </w:r>
      <w:r w:rsidR="008B2656">
        <w:t xml:space="preserve"> Size of the NVM block if configured in developer   </w:t>
      </w:r>
    </w:p>
    <w:bookmarkEnd w:id="34"/>
    <w:bookmarkEnd w:id="35"/>
    <w:p w:rsidR="00900B9A" w:rsidRDefault="00900B9A" w:rsidP="00900B9A">
      <w:pPr>
        <w:pStyle w:val="Heading2"/>
      </w:pPr>
      <w:r>
        <w:t xml:space="preserve"> </w:t>
      </w:r>
      <w:bookmarkStart w:id="36" w:name="_Toc399319940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6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7F1C40" w:rsidP="00900B9A">
            <w:r>
              <w:t>None</w:t>
            </w:r>
          </w:p>
        </w:tc>
      </w:tr>
    </w:tbl>
    <w:p w:rsidR="00F13102" w:rsidRDefault="006D1E13" w:rsidP="00900B9A">
      <w:pPr>
        <w:sectPr w:rsidR="00F13102" w:rsidSect="00937013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r>
        <w:t>Note:</w:t>
      </w:r>
      <w:r w:rsidR="00900B9A">
        <w:t xml:space="preserve"> Size of the NVM block if configured in developer   </w:t>
      </w:r>
    </w:p>
    <w:p w:rsidR="00EE5444" w:rsidRDefault="00EE5444" w:rsidP="00EE5444">
      <w:pPr>
        <w:pStyle w:val="Heading1"/>
      </w:pPr>
      <w:bookmarkStart w:id="40" w:name="_Toc399319941"/>
      <w:bookmarkStart w:id="41" w:name="OLE_LINK18"/>
      <w:bookmarkStart w:id="42" w:name="OLE_LINK19"/>
      <w:r>
        <w:lastRenderedPageBreak/>
        <w:t>Compiler Settings</w:t>
      </w:r>
      <w:bookmarkEnd w:id="40"/>
    </w:p>
    <w:bookmarkEnd w:id="41"/>
    <w:bookmarkEnd w:id="42"/>
    <w:p w:rsidR="00EE5444" w:rsidRDefault="00EE5444" w:rsidP="00EE5444">
      <w:pPr>
        <w:pStyle w:val="Heading2"/>
      </w:pPr>
      <w:r w:rsidRPr="00EE5444">
        <w:t xml:space="preserve"> </w:t>
      </w:r>
      <w:bookmarkStart w:id="43" w:name="_Toc399319942"/>
      <w:r>
        <w:t>Preprocessor MACRO</w:t>
      </w:r>
      <w:bookmarkEnd w:id="43"/>
    </w:p>
    <w:p w:rsidR="00EE5444" w:rsidRDefault="007F1C40" w:rsidP="006524C1">
      <w:bookmarkStart w:id="44" w:name="OLE_LINK21"/>
      <w:r>
        <w:t>None</w:t>
      </w:r>
    </w:p>
    <w:p w:rsidR="00EE5444" w:rsidRDefault="00EE5444" w:rsidP="00EE5444">
      <w:pPr>
        <w:pStyle w:val="Heading2"/>
      </w:pPr>
      <w:bookmarkStart w:id="45" w:name="_Toc399319943"/>
      <w:bookmarkEnd w:id="44"/>
      <w:r>
        <w:t>Optimization Settings</w:t>
      </w:r>
      <w:bookmarkEnd w:id="45"/>
    </w:p>
    <w:p w:rsidR="00EE5444" w:rsidRDefault="007F1C40" w:rsidP="00EE5444">
      <w:r>
        <w:t>None</w:t>
      </w: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6" w:name="_Toc399319944"/>
      <w:r>
        <w:lastRenderedPageBreak/>
        <w:t>Revision Control Log</w:t>
      </w:r>
      <w:bookmarkEnd w:id="4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071221" w:rsidP="0007122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6-Nov</w:t>
            </w:r>
            <w:r w:rsidR="00275059">
              <w:rPr>
                <w:rFonts w:ascii="Arial" w:hAnsi="Arial" w:cs="Arial"/>
                <w:sz w:val="16"/>
              </w:rPr>
              <w:t>-14</w:t>
            </w:r>
          </w:p>
        </w:tc>
        <w:tc>
          <w:tcPr>
            <w:tcW w:w="741" w:type="dxa"/>
          </w:tcPr>
          <w:p w:rsidR="004527BC" w:rsidRDefault="002A7A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033477" w:rsidTr="004527BC">
        <w:trPr>
          <w:ins w:id="47" w:author="Balani, Spandana" w:date="2015-01-15T11:09:00Z"/>
        </w:trPr>
        <w:tc>
          <w:tcPr>
            <w:tcW w:w="662" w:type="dxa"/>
          </w:tcPr>
          <w:p w:rsidR="00033477" w:rsidRDefault="00033477">
            <w:pPr>
              <w:spacing w:before="60"/>
              <w:rPr>
                <w:ins w:id="48" w:author="Balani, Spandana" w:date="2015-01-15T11:09:00Z"/>
                <w:rFonts w:ascii="Arial" w:hAnsi="Arial" w:cs="Arial"/>
                <w:sz w:val="16"/>
              </w:rPr>
            </w:pPr>
            <w:ins w:id="49" w:author="Balani, Spandana" w:date="2015-01-15T11:09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033477" w:rsidRDefault="00033477">
            <w:pPr>
              <w:spacing w:before="60"/>
              <w:rPr>
                <w:ins w:id="50" w:author="Balani, Spandana" w:date="2015-01-15T11:09:00Z"/>
                <w:rFonts w:ascii="Arial" w:hAnsi="Arial" w:cs="Arial"/>
                <w:sz w:val="16"/>
              </w:rPr>
            </w:pPr>
            <w:ins w:id="51" w:author="Balani, Spandana" w:date="2015-01-15T11:09:00Z">
              <w:r>
                <w:rPr>
                  <w:rFonts w:ascii="Arial" w:hAnsi="Arial" w:cs="Arial"/>
                  <w:sz w:val="16"/>
                </w:rPr>
                <w:t>Updated per SF34 v009</w:t>
              </w:r>
            </w:ins>
          </w:p>
        </w:tc>
        <w:tc>
          <w:tcPr>
            <w:tcW w:w="1059" w:type="dxa"/>
          </w:tcPr>
          <w:p w:rsidR="00033477" w:rsidRDefault="00033477" w:rsidP="00071221">
            <w:pPr>
              <w:spacing w:before="60"/>
              <w:rPr>
                <w:ins w:id="52" w:author="Balani, Spandana" w:date="2015-01-15T11:09:00Z"/>
                <w:rFonts w:ascii="Arial" w:hAnsi="Arial" w:cs="Arial"/>
                <w:sz w:val="16"/>
              </w:rPr>
            </w:pPr>
            <w:ins w:id="53" w:author="Balani, Spandana" w:date="2015-01-15T11:10:00Z">
              <w:r>
                <w:rPr>
                  <w:rFonts w:ascii="Arial" w:hAnsi="Arial" w:cs="Arial"/>
                  <w:sz w:val="16"/>
                </w:rPr>
                <w:t>15-Jan-15</w:t>
              </w:r>
            </w:ins>
          </w:p>
        </w:tc>
        <w:tc>
          <w:tcPr>
            <w:tcW w:w="741" w:type="dxa"/>
          </w:tcPr>
          <w:p w:rsidR="00033477" w:rsidRDefault="00033477">
            <w:pPr>
              <w:spacing w:before="60"/>
              <w:rPr>
                <w:ins w:id="54" w:author="Balani, Spandana" w:date="2015-01-15T11:09:00Z"/>
                <w:rFonts w:ascii="Arial" w:hAnsi="Arial" w:cs="Arial"/>
                <w:sz w:val="16"/>
              </w:rPr>
            </w:pPr>
            <w:ins w:id="55" w:author="Balani, Spandana" w:date="2015-01-15T11:10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107819" w:rsidRDefault="00107819"/>
    <w:p w:rsidR="009E65F9" w:rsidRDefault="009E65F9"/>
    <w:p w:rsidR="009E65F9" w:rsidRDefault="009E65F9">
      <w:bookmarkStart w:id="56" w:name="_GoBack"/>
      <w:bookmarkEnd w:id="56"/>
    </w:p>
    <w:sectPr w:rsidR="009E65F9" w:rsidSect="0093701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CEA" w:rsidRDefault="00015CEA">
      <w:r>
        <w:separator/>
      </w:r>
    </w:p>
  </w:endnote>
  <w:endnote w:type="continuationSeparator" w:id="0">
    <w:p w:rsidR="00015CEA" w:rsidRDefault="00015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CEA" w:rsidRDefault="00015CEA">
      <w:r>
        <w:separator/>
      </w:r>
    </w:p>
  </w:footnote>
  <w:footnote w:type="continuationSeparator" w:id="0">
    <w:p w:rsidR="00015CEA" w:rsidRDefault="00015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8910" w:type="dxa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A101AE" w:rsidTr="00A101AE">
      <w:trPr>
        <w:cantSplit/>
      </w:trPr>
      <w:tc>
        <w:tcPr>
          <w:tcW w:w="990" w:type="dxa"/>
        </w:tcPr>
        <w:p w:rsidR="00A101AE" w:rsidRDefault="00A101AE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A101AE" w:rsidRDefault="0033436D">
          <w:pPr>
            <w:pStyle w:val="Header"/>
          </w:pPr>
          <w:proofErr w:type="spellStart"/>
          <w:r>
            <w:t>AssistFirewall</w:t>
          </w:r>
          <w:proofErr w:type="spellEnd"/>
        </w:p>
        <w:p w:rsidR="00A101AE" w:rsidRDefault="00015CEA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A101AE">
            <w:t>Gen II+ EPS EA3</w:t>
          </w:r>
          <w:r>
            <w:fldChar w:fldCharType="end"/>
          </w:r>
          <w:r w:rsidR="00A101AE">
            <w:tab/>
          </w:r>
        </w:p>
      </w:tc>
      <w:tc>
        <w:tcPr>
          <w:tcW w:w="1170" w:type="dxa"/>
        </w:tcPr>
        <w:p w:rsidR="00A101AE" w:rsidRDefault="00A101AE" w:rsidP="00A101AE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A101AE" w:rsidRDefault="00275059" w:rsidP="0033436D">
          <w:pPr>
            <w:pStyle w:val="Header"/>
          </w:pPr>
          <w:del w:id="37" w:author="Balani, Spandana" w:date="2015-01-15T11:08:00Z">
            <w:r w:rsidDel="00033477">
              <w:delText>0</w:delText>
            </w:r>
            <w:r w:rsidR="0033436D" w:rsidDel="00033477">
              <w:delText>6</w:delText>
            </w:r>
            <w:r w:rsidDel="00033477">
              <w:delText>/1</w:delText>
            </w:r>
            <w:r w:rsidR="0033436D" w:rsidDel="00033477">
              <w:delText>1</w:delText>
            </w:r>
            <w:r w:rsidDel="00033477">
              <w:delText>/2014</w:delText>
            </w:r>
          </w:del>
          <w:ins w:id="38" w:author="Balani, Spandana" w:date="2015-01-15T11:08:00Z">
            <w:r w:rsidR="00033477">
              <w:t>2</w:t>
            </w:r>
          </w:ins>
        </w:p>
      </w:tc>
    </w:tr>
    <w:tr w:rsidR="00A101AE" w:rsidTr="00A101AE">
      <w:trPr>
        <w:cantSplit/>
      </w:trPr>
      <w:tc>
        <w:tcPr>
          <w:tcW w:w="990" w:type="dxa"/>
        </w:tcPr>
        <w:p w:rsidR="00A101AE" w:rsidRDefault="00A101AE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A101AE" w:rsidRDefault="00A101AE">
          <w:pPr>
            <w:pStyle w:val="Header"/>
            <w:jc w:val="center"/>
          </w:pPr>
        </w:p>
      </w:tc>
      <w:tc>
        <w:tcPr>
          <w:tcW w:w="1170" w:type="dxa"/>
        </w:tcPr>
        <w:p w:rsidR="00A101AE" w:rsidRDefault="00A101AE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A101AE" w:rsidRDefault="00033477">
          <w:pPr>
            <w:pStyle w:val="Header"/>
          </w:pPr>
          <w:ins w:id="39" w:author="Balani, Spandana" w:date="2015-01-15T11:09:00Z">
            <w:r>
              <w:t>01/15/15</w:t>
            </w:r>
          </w:ins>
        </w:p>
      </w:tc>
    </w:tr>
    <w:tr w:rsidR="00A101AE" w:rsidTr="00A101AE">
      <w:trPr>
        <w:cantSplit/>
      </w:trPr>
      <w:tc>
        <w:tcPr>
          <w:tcW w:w="990" w:type="dxa"/>
        </w:tcPr>
        <w:p w:rsidR="00A101AE" w:rsidRDefault="00A101AE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A101AE" w:rsidRDefault="00A101AE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A101AE" w:rsidRDefault="00A101AE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A101AE" w:rsidRDefault="00A101AE" w:rsidP="00A101AE">
          <w:pPr>
            <w:pStyle w:val="Header"/>
          </w:pPr>
          <w:r>
            <w:t>Spandana Balani</w:t>
          </w:r>
        </w:p>
      </w:tc>
      <w:tc>
        <w:tcPr>
          <w:tcW w:w="1170" w:type="dxa"/>
        </w:tcPr>
        <w:p w:rsidR="00A101AE" w:rsidRDefault="00A101AE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A101AE" w:rsidRDefault="00A101AE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33477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33477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5CEA"/>
    <w:rsid w:val="00016211"/>
    <w:rsid w:val="00033477"/>
    <w:rsid w:val="00035442"/>
    <w:rsid w:val="00036AF7"/>
    <w:rsid w:val="00050365"/>
    <w:rsid w:val="00060030"/>
    <w:rsid w:val="00071221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209C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059"/>
    <w:rsid w:val="00275B51"/>
    <w:rsid w:val="00282852"/>
    <w:rsid w:val="00285CB3"/>
    <w:rsid w:val="00295CD1"/>
    <w:rsid w:val="00297784"/>
    <w:rsid w:val="002A7A7E"/>
    <w:rsid w:val="002B792F"/>
    <w:rsid w:val="002B7B9F"/>
    <w:rsid w:val="002C03D8"/>
    <w:rsid w:val="003043F5"/>
    <w:rsid w:val="00315335"/>
    <w:rsid w:val="0033436D"/>
    <w:rsid w:val="0034046E"/>
    <w:rsid w:val="00347B0F"/>
    <w:rsid w:val="00353877"/>
    <w:rsid w:val="0036693A"/>
    <w:rsid w:val="0037668F"/>
    <w:rsid w:val="003C4D3F"/>
    <w:rsid w:val="003D7910"/>
    <w:rsid w:val="003F04F7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C60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9445A"/>
    <w:rsid w:val="006C4A52"/>
    <w:rsid w:val="006D151B"/>
    <w:rsid w:val="006D1E13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3A06"/>
    <w:rsid w:val="00757049"/>
    <w:rsid w:val="0076047D"/>
    <w:rsid w:val="00783C14"/>
    <w:rsid w:val="007A37A6"/>
    <w:rsid w:val="007A69AC"/>
    <w:rsid w:val="007B76C3"/>
    <w:rsid w:val="007C4C59"/>
    <w:rsid w:val="007D5DA3"/>
    <w:rsid w:val="007D72DE"/>
    <w:rsid w:val="007F0489"/>
    <w:rsid w:val="007F1C40"/>
    <w:rsid w:val="008050CA"/>
    <w:rsid w:val="0081314C"/>
    <w:rsid w:val="008242F0"/>
    <w:rsid w:val="008354AD"/>
    <w:rsid w:val="00836AC1"/>
    <w:rsid w:val="00841B2A"/>
    <w:rsid w:val="008510F0"/>
    <w:rsid w:val="008535B2"/>
    <w:rsid w:val="00853710"/>
    <w:rsid w:val="008609CE"/>
    <w:rsid w:val="00883552"/>
    <w:rsid w:val="00892CB6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C68B7"/>
    <w:rsid w:val="009E65F9"/>
    <w:rsid w:val="009F5D8B"/>
    <w:rsid w:val="00A03FE3"/>
    <w:rsid w:val="00A101AE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A728F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B7B2C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A2304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82201"/>
    <w:rsid w:val="00E91ADF"/>
    <w:rsid w:val="00EA783D"/>
    <w:rsid w:val="00EB151A"/>
    <w:rsid w:val="00EB771C"/>
    <w:rsid w:val="00ED15E6"/>
    <w:rsid w:val="00EE5444"/>
    <w:rsid w:val="00F122CF"/>
    <w:rsid w:val="00F13102"/>
    <w:rsid w:val="00F15676"/>
    <w:rsid w:val="00F46558"/>
    <w:rsid w:val="00F50821"/>
    <w:rsid w:val="00F5400F"/>
    <w:rsid w:val="00F638B9"/>
    <w:rsid w:val="00F648ED"/>
    <w:rsid w:val="00F64CF7"/>
    <w:rsid w:val="00F76B99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B34CB-C640-4B20-AC49-8857AD02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20</TotalTime>
  <Pages>8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4404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10</cp:revision>
  <cp:lastPrinted>2011-03-21T13:34:00Z</cp:lastPrinted>
  <dcterms:created xsi:type="dcterms:W3CDTF">2014-11-06T21:15:00Z</dcterms:created>
  <dcterms:modified xsi:type="dcterms:W3CDTF">2015-01-15T16:10:00Z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